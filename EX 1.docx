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81FF" w14:textId="13818E2B" w:rsidR="00E420A4" w:rsidRPr="00E420A4" w:rsidRDefault="00E420A4" w:rsidP="00CC0AF2">
      <w:pPr>
        <w:jc w:val="center"/>
        <w:rPr>
          <w:ins w:id="0" w:author="Aditya" w:date="2020-10-20T16:56:00Z"/>
          <w:b/>
          <w:bCs/>
          <w:sz w:val="44"/>
          <w:szCs w:val="40"/>
          <w:u w:val="single"/>
          <w:rPrChange w:id="1" w:author="Aditya" w:date="2020-10-20T16:56:00Z">
            <w:rPr>
              <w:ins w:id="2" w:author="Aditya" w:date="2020-10-20T16:56:00Z"/>
              <w:sz w:val="40"/>
              <w:szCs w:val="36"/>
            </w:rPr>
          </w:rPrChange>
        </w:rPr>
      </w:pPr>
      <w:bookmarkStart w:id="3" w:name="_Hlk53521888"/>
      <w:ins w:id="4" w:author="Aditya" w:date="2020-10-20T16:56:00Z">
        <w:r w:rsidRPr="00E420A4">
          <w:rPr>
            <w:b/>
            <w:bCs/>
            <w:sz w:val="44"/>
            <w:szCs w:val="40"/>
            <w:u w:val="single"/>
            <w:rPrChange w:id="5" w:author="Aditya" w:date="2020-10-20T16:56:00Z">
              <w:rPr>
                <w:sz w:val="40"/>
                <w:szCs w:val="36"/>
              </w:rPr>
            </w:rPrChange>
          </w:rPr>
          <w:t>INDEX</w:t>
        </w:r>
      </w:ins>
    </w:p>
    <w:p w14:paraId="21542526" w14:textId="1F76D6E2" w:rsidR="00E420A4" w:rsidRDefault="00E420A4" w:rsidP="00E420A4">
      <w:pPr>
        <w:numPr>
          <w:ilvl w:val="0"/>
          <w:numId w:val="1"/>
        </w:numPr>
        <w:spacing w:after="0" w:line="480" w:lineRule="auto"/>
        <w:ind w:hanging="360"/>
        <w:contextualSpacing/>
        <w:rPr>
          <w:ins w:id="6" w:author="Aditya" w:date="2020-10-20T16:57:00Z"/>
          <w:sz w:val="28"/>
          <w:szCs w:val="28"/>
        </w:rPr>
      </w:pPr>
      <w:ins w:id="7" w:author="Aditya" w:date="2020-10-20T16:57:00Z">
        <w:r>
          <w:rPr>
            <w:sz w:val="28"/>
            <w:szCs w:val="28"/>
          </w:rPr>
          <w:t xml:space="preserve">Write a program (WAP) to display "Hello World" on console display.  </w:t>
        </w:r>
        <w:r>
          <w:rPr>
            <w:rFonts w:ascii="Arial" w:hAnsi="Arial" w:cs="Arial"/>
            <w:color w:val="4472C4" w:themeColor="accent1"/>
            <w:sz w:val="36"/>
            <w:szCs w:val="36"/>
          </w:rPr>
          <w:t xml:space="preserve"> 2</w:t>
        </w:r>
      </w:ins>
    </w:p>
    <w:p w14:paraId="1F645FBF" w14:textId="213C1191" w:rsidR="00E420A4" w:rsidRDefault="00877AFA">
      <w:pPr>
        <w:rPr>
          <w:ins w:id="8" w:author="Aditya" w:date="2020-10-20T16:57:00Z"/>
          <w:sz w:val="40"/>
          <w:szCs w:val="36"/>
        </w:rPr>
      </w:pPr>
      <w:ins w:id="9" w:author="Aditya" w:date="2020-10-22T12:32:00Z">
        <w:r>
          <w:rPr>
            <w:sz w:val="28"/>
            <w:szCs w:val="28"/>
          </w:rPr>
          <w:t>ssdas</w:t>
        </w:r>
      </w:ins>
    </w:p>
    <w:p w14:paraId="3EC99460" w14:textId="564E0A3B" w:rsidR="00E420A4" w:rsidRDefault="00E420A4">
      <w:pPr>
        <w:rPr>
          <w:ins w:id="10" w:author="Aditya" w:date="2020-10-20T16:57:00Z"/>
          <w:sz w:val="40"/>
          <w:szCs w:val="36"/>
        </w:rPr>
      </w:pPr>
    </w:p>
    <w:p w14:paraId="0AEB4DBB" w14:textId="0011BFAD" w:rsidR="00E420A4" w:rsidRDefault="00E420A4">
      <w:pPr>
        <w:rPr>
          <w:ins w:id="11" w:author="Aditya" w:date="2020-10-20T16:57:00Z"/>
          <w:sz w:val="40"/>
          <w:szCs w:val="36"/>
        </w:rPr>
      </w:pPr>
    </w:p>
    <w:p w14:paraId="43F300ED" w14:textId="77777777" w:rsidR="00E420A4" w:rsidRDefault="00E420A4">
      <w:pPr>
        <w:rPr>
          <w:ins w:id="12" w:author="Aditya" w:date="2020-10-20T16:56:00Z"/>
          <w:sz w:val="40"/>
          <w:szCs w:val="36"/>
        </w:rPr>
      </w:pPr>
    </w:p>
    <w:p w14:paraId="24B6ABC9" w14:textId="2608D8A6" w:rsidR="0008659F" w:rsidRDefault="00CC0AF2" w:rsidP="00CC0AF2">
      <w:pPr>
        <w:jc w:val="center"/>
        <w:rPr>
          <w:ins w:id="13" w:author="Aditya" w:date="2020-10-13T12:49:00Z"/>
          <w:sz w:val="40"/>
          <w:szCs w:val="36"/>
        </w:rPr>
      </w:pPr>
      <w:ins w:id="14" w:author="Aditya" w:date="2020-10-13T12:49:00Z">
        <w:r>
          <w:rPr>
            <w:sz w:val="40"/>
            <w:szCs w:val="36"/>
          </w:rPr>
          <w:t>Exercise 1</w:t>
        </w:r>
      </w:ins>
    </w:p>
    <w:p w14:paraId="5F65AD0F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15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6" w:author="Aditya" w:date="2020-10-13T22:39:00Z">
        <w:r w:rsidRPr="00C147ED">
          <w:rPr>
            <w:sz w:val="48"/>
            <w:szCs w:val="44"/>
            <w:rPrChange w:id="17" w:author="Aditya" w:date="2020-10-13T22:40:00Z">
              <w:rPr>
                <w:sz w:val="24"/>
                <w:szCs w:val="22"/>
              </w:rPr>
            </w:rPrChange>
          </w:rPr>
          <w:t xml:space="preserve">q-1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AD074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8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9" w:author="Aditya" w:date="2020-10-13T22:39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AFCAE5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20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21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0AB93C5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22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23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"Hello World"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7F4D7FD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24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25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B2D726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26" w:author="Aditya" w:date="2020-10-13T22:39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27" w:author="Aditya" w:date="2020-10-13T22:39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55A8F71" w14:textId="4D5E726F" w:rsidR="00CC0AF2" w:rsidRDefault="00C147ED" w:rsidP="00CC0AF2">
      <w:pPr>
        <w:rPr>
          <w:ins w:id="28" w:author="Aditya" w:date="2020-10-13T22:40:00Z"/>
          <w:sz w:val="24"/>
          <w:szCs w:val="22"/>
        </w:rPr>
      </w:pPr>
      <w:ins w:id="29" w:author="Aditya" w:date="2020-10-13T22:40:00Z">
        <w:r w:rsidRPr="00C147ED">
          <w:rPr>
            <w:noProof/>
            <w:sz w:val="24"/>
            <w:szCs w:val="22"/>
          </w:rPr>
          <w:drawing>
            <wp:inline distT="0" distB="0" distL="0" distR="0" wp14:anchorId="6C9A9BCD" wp14:editId="0257FE50">
              <wp:extent cx="2232853" cy="358171"/>
              <wp:effectExtent l="0" t="0" r="0" b="381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3581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CF8193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30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31" w:author="Aditya" w:date="2020-10-13T22:40:00Z">
        <w:r>
          <w:rPr>
            <w:sz w:val="48"/>
            <w:szCs w:val="48"/>
          </w:rPr>
          <w:t>q-2</w:t>
        </w:r>
      </w:ins>
      <w:ins w:id="32" w:author="Aditya" w:date="2020-10-13T22:42:00Z">
        <w:r>
          <w:rPr>
            <w:sz w:val="48"/>
            <w:szCs w:val="48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31AA90F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33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34" w:author="Aditya" w:date="2020-10-13T22:42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7788F0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35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36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B77DB9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37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38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an integer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2030286B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39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40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728B4E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41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42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65482A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43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44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1C9EEF4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45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46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84EA42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47" w:author="Aditya" w:date="2020-10-13T22:42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48" w:author="Aditya" w:date="2020-10-13T22:42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1139B7F5" w14:textId="4BD6502B" w:rsidR="00C147ED" w:rsidRDefault="00C147ED" w:rsidP="00CC0AF2">
      <w:pPr>
        <w:rPr>
          <w:ins w:id="49" w:author="Aditya" w:date="2020-10-13T22:42:00Z"/>
          <w:sz w:val="48"/>
          <w:szCs w:val="48"/>
        </w:rPr>
      </w:pPr>
      <w:ins w:id="50" w:author="Aditya" w:date="2020-10-13T22:42:00Z">
        <w:r w:rsidRPr="00C147ED">
          <w:rPr>
            <w:noProof/>
            <w:sz w:val="48"/>
            <w:szCs w:val="48"/>
          </w:rPr>
          <w:lastRenderedPageBreak/>
          <w:drawing>
            <wp:inline distT="0" distB="0" distL="0" distR="0" wp14:anchorId="4051CA10" wp14:editId="1CC1A4A7">
              <wp:extent cx="2972058" cy="792549"/>
              <wp:effectExtent l="0" t="0" r="0" b="7620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72058" cy="79254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05D0B4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51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2" w:author="Aditya" w:date="2020-10-13T22:42:00Z">
        <w:r>
          <w:rPr>
            <w:sz w:val="48"/>
            <w:szCs w:val="48"/>
          </w:rPr>
          <w:t>q-3</w:t>
        </w:r>
      </w:ins>
      <w:ins w:id="53" w:author="Aditya" w:date="2020-10-13T22:43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2E245E5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54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5" w:author="Aditya" w:date="2020-10-13T22:43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4444C88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56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7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1DCD224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58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59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decimal number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1A9E69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0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1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float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4DFF5FE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2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3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90E29B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4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5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%f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F62DEF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6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7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5F109E3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68" w:author="Aditya" w:date="2020-10-13T22:43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69" w:author="Aditya" w:date="2020-10-13T22:43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7CE4F9E" w14:textId="3522426D" w:rsidR="00C147ED" w:rsidRDefault="00C147ED" w:rsidP="00CC0AF2">
      <w:pPr>
        <w:rPr>
          <w:ins w:id="70" w:author="Aditya" w:date="2020-10-13T22:43:00Z"/>
          <w:sz w:val="48"/>
          <w:szCs w:val="48"/>
        </w:rPr>
      </w:pPr>
      <w:ins w:id="71" w:author="Aditya" w:date="2020-10-13T22:43:00Z">
        <w:r w:rsidRPr="00C147ED">
          <w:rPr>
            <w:noProof/>
            <w:sz w:val="48"/>
            <w:szCs w:val="48"/>
          </w:rPr>
          <w:drawing>
            <wp:inline distT="0" distB="0" distL="0" distR="0" wp14:anchorId="225C7395" wp14:editId="4FCAE0E3">
              <wp:extent cx="2392887" cy="701101"/>
              <wp:effectExtent l="0" t="0" r="7620" b="381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92887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BD25E4" w14:textId="437E4100" w:rsidR="00C147ED" w:rsidRPr="00C147ED" w:rsidRDefault="00C147ED" w:rsidP="00C147ED">
      <w:pPr>
        <w:shd w:val="clear" w:color="auto" w:fill="272822"/>
        <w:spacing w:line="390" w:lineRule="atLeast"/>
        <w:rPr>
          <w:ins w:id="72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3" w:author="Aditya" w:date="2020-10-13T22:43:00Z">
        <w:r>
          <w:rPr>
            <w:sz w:val="48"/>
            <w:szCs w:val="48"/>
          </w:rPr>
          <w:t>q-4</w:t>
        </w:r>
      </w:ins>
      <w:ins w:id="74" w:author="Aditya" w:date="2020-10-13T22:44:00Z">
        <w:r>
          <w:rPr>
            <w:sz w:val="48"/>
            <w:szCs w:val="48"/>
          </w:rPr>
          <w:t xml:space="preserve"> (method 1)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9638D1F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5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6" w:author="Aditya" w:date="2020-10-13T22:44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B29AA5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7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78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5877A6E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79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0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14B2F6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1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2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3C667ECD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3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4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431B460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5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6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"you entered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,a);</w:t>
        </w:r>
      </w:ins>
    </w:p>
    <w:p w14:paraId="085A71C2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7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88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10CAD29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89" w:author="Aditya" w:date="2020-10-13T22:44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0" w:author="Aditya" w:date="2020-10-13T22:44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7E5B20E4" w14:textId="62985607" w:rsidR="00C147ED" w:rsidRDefault="00C147ED" w:rsidP="00CC0AF2">
      <w:pPr>
        <w:rPr>
          <w:ins w:id="91" w:author="Aditya" w:date="2020-10-13T22:45:00Z"/>
          <w:sz w:val="48"/>
          <w:szCs w:val="48"/>
        </w:rPr>
      </w:pPr>
      <w:ins w:id="92" w:author="Aditya" w:date="2020-10-13T22:45:00Z">
        <w:r w:rsidRPr="00C147ED">
          <w:rPr>
            <w:noProof/>
            <w:sz w:val="48"/>
            <w:szCs w:val="48"/>
          </w:rPr>
          <w:drawing>
            <wp:inline distT="0" distB="0" distL="0" distR="0" wp14:anchorId="36993771" wp14:editId="2EF0AFE3">
              <wp:extent cx="1676545" cy="670618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545" cy="6706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528DDD" w14:textId="5C375ADA" w:rsidR="00C147ED" w:rsidRPr="00C147ED" w:rsidRDefault="00C147ED" w:rsidP="00C147ED">
      <w:pPr>
        <w:shd w:val="clear" w:color="auto" w:fill="272822"/>
        <w:spacing w:line="390" w:lineRule="atLeast"/>
        <w:rPr>
          <w:ins w:id="93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4" w:author="Aditya" w:date="2020-10-13T22:45:00Z">
        <w:r>
          <w:rPr>
            <w:sz w:val="48"/>
            <w:szCs w:val="48"/>
          </w:rPr>
          <w:t>q-</w:t>
        </w:r>
      </w:ins>
      <w:ins w:id="95" w:author="Aditya" w:date="2020-10-13T22:46:00Z">
        <w:r>
          <w:rPr>
            <w:sz w:val="48"/>
            <w:szCs w:val="48"/>
          </w:rPr>
          <w:t>4 (method 2)</w:t>
        </w:r>
        <w:r w:rsidRPr="00C147ED">
          <w:rPr>
            <w:rFonts w:ascii="Consolas" w:hAnsi="Consolas"/>
            <w:color w:val="F92672"/>
            <w:sz w:val="29"/>
            <w:szCs w:val="29"/>
          </w:rPr>
          <w:t xml:space="preserve"> 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41195C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6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7" w:author="Aditya" w:date="2020-10-13T22:46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04F34017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98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99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lastRenderedPageBreak/>
          <w:t>{</w:t>
        </w:r>
      </w:ins>
    </w:p>
    <w:p w14:paraId="02EE55E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0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1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a character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C61299A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2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3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char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 ;</w:t>
        </w:r>
      </w:ins>
    </w:p>
    <w:p w14:paraId="0685A76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4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5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5073FC9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6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7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"ASCII value of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%c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=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,a,a);</w:t>
        </w:r>
      </w:ins>
    </w:p>
    <w:p w14:paraId="0CAD0F5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08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09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6312B5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0" w:author="Aditya" w:date="2020-10-13T22:46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1" w:author="Aditya" w:date="2020-10-13T22:46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09293E16" w14:textId="5B8143D8" w:rsidR="00C147ED" w:rsidRDefault="00C147ED" w:rsidP="00CC0AF2">
      <w:pPr>
        <w:rPr>
          <w:ins w:id="112" w:author="Aditya" w:date="2020-10-13T22:46:00Z"/>
          <w:sz w:val="48"/>
          <w:szCs w:val="48"/>
        </w:rPr>
      </w:pPr>
      <w:ins w:id="113" w:author="Aditya" w:date="2020-10-13T22:46:00Z">
        <w:r w:rsidRPr="00C147ED">
          <w:rPr>
            <w:noProof/>
            <w:sz w:val="48"/>
            <w:szCs w:val="48"/>
          </w:rPr>
          <w:drawing>
            <wp:inline distT="0" distB="0" distL="0" distR="0" wp14:anchorId="1BC57D60" wp14:editId="026799BB">
              <wp:extent cx="2232853" cy="487722"/>
              <wp:effectExtent l="0" t="0" r="0" b="762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32853" cy="4877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77DE5" w14:textId="77777777" w:rsidR="00C147ED" w:rsidRPr="00C147ED" w:rsidRDefault="00C147ED" w:rsidP="00C147ED">
      <w:pPr>
        <w:shd w:val="clear" w:color="auto" w:fill="272822"/>
        <w:spacing w:line="390" w:lineRule="atLeast"/>
        <w:rPr>
          <w:ins w:id="114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5" w:author="Aditya" w:date="2020-10-13T22:47:00Z">
        <w:r>
          <w:rPr>
            <w:sz w:val="48"/>
            <w:szCs w:val="48"/>
          </w:rPr>
          <w:t>q-5</w:t>
        </w:r>
      </w:ins>
      <w:ins w:id="116" w:author="Aditya" w:date="2020-10-13T22:50:00Z"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#include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&lt;stdio.h&gt;</w:t>
        </w:r>
      </w:ins>
    </w:p>
    <w:p w14:paraId="5AE5954E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7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18" w:author="Aditya" w:date="2020-10-13T22:50:00Z"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main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()</w:t>
        </w:r>
      </w:ins>
    </w:p>
    <w:p w14:paraId="349DA66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19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0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{</w:t>
        </w:r>
      </w:ins>
    </w:p>
    <w:p w14:paraId="1F04B74C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1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2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i/>
            <w:iCs/>
            <w:color w:val="66D9EF"/>
            <w:sz w:val="29"/>
            <w:szCs w:val="29"/>
            <w:lang w:bidi="ar-SA"/>
          </w:rPr>
          <w:t>int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a, b;</w:t>
        </w:r>
      </w:ins>
    </w:p>
    <w:p w14:paraId="12F8B335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3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4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numerator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69FFAE80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5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6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a);</w:t>
        </w:r>
      </w:ins>
    </w:p>
    <w:p w14:paraId="10D651D3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7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28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"enter denominator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\n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);</w:t>
        </w:r>
      </w:ins>
    </w:p>
    <w:p w14:paraId="090DBFA8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29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0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scanf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&amp;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b);</w:t>
        </w:r>
      </w:ins>
    </w:p>
    <w:p w14:paraId="6F7E45C1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1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2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A6E22E"/>
            <w:sz w:val="29"/>
            <w:szCs w:val="29"/>
            <w:lang w:bidi="ar-SA"/>
          </w:rPr>
          <w:t>printf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(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"the fraction entered is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/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%d</w:t>
        </w:r>
        <w:r w:rsidRPr="00C147ED">
          <w:rPr>
            <w:rFonts w:ascii="Consolas" w:eastAsia="Times New Roman" w:hAnsi="Consolas" w:cs="Times New Roman"/>
            <w:color w:val="E6DB74"/>
            <w:sz w:val="29"/>
            <w:szCs w:val="29"/>
            <w:lang w:bidi="ar-SA"/>
          </w:rPr>
          <w:t>"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, a, b);</w:t>
        </w:r>
      </w:ins>
    </w:p>
    <w:p w14:paraId="5A46E004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3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4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   </w:t>
        </w:r>
        <w:r w:rsidRPr="00C147ED">
          <w:rPr>
            <w:rFonts w:ascii="Consolas" w:eastAsia="Times New Roman" w:hAnsi="Consolas" w:cs="Times New Roman"/>
            <w:color w:val="F92672"/>
            <w:sz w:val="29"/>
            <w:szCs w:val="29"/>
            <w:lang w:bidi="ar-SA"/>
          </w:rPr>
          <w:t>return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 </w:t>
        </w:r>
        <w:r w:rsidRPr="00C147ED">
          <w:rPr>
            <w:rFonts w:ascii="Consolas" w:eastAsia="Times New Roman" w:hAnsi="Consolas" w:cs="Times New Roman"/>
            <w:color w:val="AE81FF"/>
            <w:sz w:val="29"/>
            <w:szCs w:val="29"/>
            <w:lang w:bidi="ar-SA"/>
          </w:rPr>
          <w:t>0</w:t>
        </w:r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;</w:t>
        </w:r>
      </w:ins>
    </w:p>
    <w:p w14:paraId="6C0CF0A9" w14:textId="77777777" w:rsidR="00C147ED" w:rsidRPr="00C147ED" w:rsidRDefault="00C147ED" w:rsidP="00C147ED">
      <w:pPr>
        <w:shd w:val="clear" w:color="auto" w:fill="272822"/>
        <w:spacing w:after="0" w:line="390" w:lineRule="atLeast"/>
        <w:rPr>
          <w:ins w:id="135" w:author="Aditya" w:date="2020-10-13T22:50:00Z"/>
          <w:rFonts w:ascii="Consolas" w:eastAsia="Times New Roman" w:hAnsi="Consolas" w:cs="Times New Roman"/>
          <w:color w:val="F8F8F2"/>
          <w:sz w:val="29"/>
          <w:szCs w:val="29"/>
          <w:lang w:bidi="ar-SA"/>
        </w:rPr>
      </w:pPr>
      <w:ins w:id="136" w:author="Aditya" w:date="2020-10-13T22:50:00Z">
        <w:r w:rsidRPr="00C147ED">
          <w:rPr>
            <w:rFonts w:ascii="Consolas" w:eastAsia="Times New Roman" w:hAnsi="Consolas" w:cs="Times New Roman"/>
            <w:color w:val="F8F8F2"/>
            <w:sz w:val="29"/>
            <w:szCs w:val="29"/>
            <w:lang w:bidi="ar-SA"/>
          </w:rPr>
          <w:t>}</w:t>
        </w:r>
      </w:ins>
    </w:p>
    <w:p w14:paraId="0914960F" w14:textId="4BFF7C81" w:rsidR="00C147ED" w:rsidRPr="00C147ED" w:rsidRDefault="00C147ED" w:rsidP="00CC0AF2">
      <w:pPr>
        <w:rPr>
          <w:ins w:id="137" w:author="Aditya" w:date="2020-10-13T12:56:00Z"/>
          <w:sz w:val="48"/>
          <w:szCs w:val="48"/>
          <w:rPrChange w:id="138" w:author="Aditya" w:date="2020-10-13T22:40:00Z">
            <w:rPr>
              <w:ins w:id="139" w:author="Aditya" w:date="2020-10-13T12:56:00Z"/>
            </w:rPr>
          </w:rPrChange>
        </w:rPr>
      </w:pPr>
      <w:ins w:id="140" w:author="Aditya" w:date="2020-10-13T22:50:00Z">
        <w:r w:rsidRPr="00C147ED">
          <w:rPr>
            <w:noProof/>
            <w:sz w:val="48"/>
            <w:szCs w:val="48"/>
          </w:rPr>
          <w:drawing>
            <wp:inline distT="0" distB="0" distL="0" distR="0" wp14:anchorId="23583B9B" wp14:editId="0AF37284">
              <wp:extent cx="2423370" cy="800169"/>
              <wp:effectExtent l="0" t="0" r="0" b="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23370" cy="8001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5BBCF8" w14:textId="2F31834B" w:rsidR="00CC0AF2" w:rsidRDefault="00C147ED" w:rsidP="00CC0AF2">
      <w:pPr>
        <w:rPr>
          <w:ins w:id="141" w:author="Aditya" w:date="2020-10-13T12:56:00Z"/>
          <w:sz w:val="48"/>
          <w:szCs w:val="44"/>
        </w:rPr>
      </w:pPr>
      <w:ins w:id="142" w:author="Aditya" w:date="2020-10-13T22:50:00Z">
        <w:r>
          <w:rPr>
            <w:sz w:val="48"/>
            <w:szCs w:val="44"/>
          </w:rPr>
          <w:t>q</w:t>
        </w:r>
      </w:ins>
      <w:ins w:id="143" w:author="Aditya" w:date="2020-10-13T12:56:00Z">
        <w:r w:rsidR="00CC0AF2">
          <w:rPr>
            <w:sz w:val="48"/>
            <w:szCs w:val="44"/>
          </w:rPr>
          <w:t>-6</w:t>
        </w:r>
      </w:ins>
    </w:p>
    <w:p w14:paraId="0AD86A92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44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45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B7D1253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46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47" w:author="Aditya" w:date="2020-10-13T12:56:00Z"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834B5D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48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49" w:author="Aditya" w:date="2020-10-13T12:56:00Z"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931A0F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50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51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2 numbers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FF8CC1E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52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53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a,b;</w:t>
        </w:r>
      </w:ins>
    </w:p>
    <w:p w14:paraId="26BB7111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54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55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FED6EA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56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57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sum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2BB79A0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58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59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difference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-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D35D15A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60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61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lastRenderedPageBreak/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product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14AD6EEC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62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63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CC0AF2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quotient is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%d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C0AF2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5C8505B6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64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65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C0AF2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C0AF2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638F6DF" w14:textId="77777777" w:rsidR="00CC0AF2" w:rsidRPr="00CC0AF2" w:rsidRDefault="00CC0AF2" w:rsidP="00CC0AF2">
      <w:pPr>
        <w:shd w:val="clear" w:color="auto" w:fill="272822"/>
        <w:spacing w:after="0" w:line="285" w:lineRule="atLeast"/>
        <w:rPr>
          <w:ins w:id="166" w:author="Aditya" w:date="2020-10-13T12:5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67" w:author="Aditya" w:date="2020-10-13T12:56:00Z">
        <w:r w:rsidRPr="00CC0AF2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52C7095A" w14:textId="6182A9E0" w:rsidR="00CC0AF2" w:rsidRDefault="00CC0AF2" w:rsidP="00CC0AF2">
      <w:pPr>
        <w:rPr>
          <w:ins w:id="168" w:author="Aditya" w:date="2020-10-13T12:57:00Z"/>
          <w:sz w:val="48"/>
          <w:szCs w:val="44"/>
        </w:rPr>
      </w:pPr>
      <w:ins w:id="169" w:author="Aditya" w:date="2020-10-13T12:57:00Z">
        <w:r w:rsidRPr="00CC0AF2">
          <w:rPr>
            <w:noProof/>
            <w:sz w:val="48"/>
            <w:szCs w:val="44"/>
          </w:rPr>
          <w:drawing>
            <wp:inline distT="0" distB="0" distL="0" distR="0" wp14:anchorId="35F7F6F9" wp14:editId="332E4414">
              <wp:extent cx="8522518" cy="107442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29150" cy="107525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3FAD96" w14:textId="77777777" w:rsidR="003579DE" w:rsidRPr="003579DE" w:rsidRDefault="00CC0AF2" w:rsidP="003579DE">
      <w:pPr>
        <w:shd w:val="clear" w:color="auto" w:fill="272822"/>
        <w:spacing w:line="285" w:lineRule="atLeast"/>
        <w:rPr>
          <w:ins w:id="170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71" w:author="Aditya" w:date="2020-10-13T12:58:00Z">
        <w:r>
          <w:rPr>
            <w:sz w:val="48"/>
            <w:szCs w:val="44"/>
          </w:rPr>
          <w:t xml:space="preserve">q-7 </w:t>
        </w:r>
      </w:ins>
      <w:ins w:id="172" w:author="Aditya" w:date="2020-10-13T13:04:00Z">
        <w:r w:rsidR="003579DE"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="003579DE"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="003579DE"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26F3472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73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74" w:author="Aditya" w:date="2020-10-13T13:04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5DFE9AE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75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76" w:author="Aditya" w:date="2020-10-13T13:04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0B8A99E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77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78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base and exponent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F3E9C3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79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0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a,b,ans;</w:t>
        </w:r>
      </w:ins>
    </w:p>
    <w:p w14:paraId="7FFBC26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81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2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a,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b);</w:t>
        </w:r>
      </w:ins>
    </w:p>
    <w:p w14:paraId="785D836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83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4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ans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(a,b);</w:t>
        </w:r>
      </w:ins>
    </w:p>
    <w:p w14:paraId="36877AE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85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6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,ans);</w:t>
        </w:r>
      </w:ins>
    </w:p>
    <w:p w14:paraId="06830AC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87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41F8E4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88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89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9F6394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90" w:author="Aditya" w:date="2020-10-13T13:04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1" w:author="Aditya" w:date="2020-10-13T13:04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CBBD6E1" w14:textId="0D1B2946" w:rsidR="00CC0AF2" w:rsidRDefault="003579DE" w:rsidP="00CC0AF2">
      <w:pPr>
        <w:rPr>
          <w:ins w:id="192" w:author="Aditya" w:date="2020-10-13T13:05:00Z"/>
          <w:sz w:val="48"/>
          <w:szCs w:val="44"/>
        </w:rPr>
      </w:pPr>
      <w:ins w:id="193" w:author="Aditya" w:date="2020-10-13T13:05:00Z">
        <w:r w:rsidRPr="003579DE">
          <w:rPr>
            <w:noProof/>
            <w:sz w:val="48"/>
            <w:szCs w:val="44"/>
          </w:rPr>
          <w:drawing>
            <wp:inline distT="0" distB="0" distL="0" distR="0" wp14:anchorId="0540DF95" wp14:editId="24CDFACC">
              <wp:extent cx="2019475" cy="701101"/>
              <wp:effectExtent l="0" t="0" r="0" b="381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19475" cy="7011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29BB446" w14:textId="77777777" w:rsidR="003579DE" w:rsidRPr="003579DE" w:rsidRDefault="003579DE" w:rsidP="003579DE">
      <w:pPr>
        <w:shd w:val="clear" w:color="auto" w:fill="272822"/>
        <w:spacing w:line="285" w:lineRule="atLeast"/>
        <w:rPr>
          <w:ins w:id="194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5" w:author="Aditya" w:date="2020-10-13T13:05:00Z">
        <w:r>
          <w:rPr>
            <w:sz w:val="48"/>
            <w:szCs w:val="44"/>
          </w:rPr>
          <w:t>q-8</w:t>
        </w:r>
      </w:ins>
      <w:ins w:id="196" w:author="Aditya" w:date="2020-10-13T13:07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A5FBA8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97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583590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198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199" w:author="Aditya" w:date="2020-10-13T13:07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1AFB642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00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1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radius of cirle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93DA9EC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02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3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r,area;</w:t>
        </w:r>
      </w:ins>
    </w:p>
    <w:p w14:paraId="0DAC8B5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04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5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2F6A62D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06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7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area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3.14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r;</w:t>
        </w:r>
      </w:ins>
    </w:p>
    <w:p w14:paraId="1F5DE07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08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09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,area);</w:t>
        </w:r>
      </w:ins>
    </w:p>
    <w:p w14:paraId="6F7813D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0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C9DC8D7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1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2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7C2EC0A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13" w:author="Aditya" w:date="2020-10-13T13:07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14" w:author="Aditya" w:date="2020-10-13T13:07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184816DE" w14:textId="3D8F8215" w:rsidR="003579DE" w:rsidRDefault="003579DE" w:rsidP="00CC0AF2">
      <w:pPr>
        <w:rPr>
          <w:ins w:id="215" w:author="Aditya" w:date="2020-10-13T13:11:00Z"/>
          <w:sz w:val="48"/>
          <w:szCs w:val="44"/>
        </w:rPr>
      </w:pPr>
      <w:ins w:id="216" w:author="Aditya" w:date="2020-10-13T13:07:00Z">
        <w:r w:rsidRPr="003579DE">
          <w:rPr>
            <w:noProof/>
            <w:sz w:val="48"/>
            <w:szCs w:val="44"/>
          </w:rPr>
          <w:drawing>
            <wp:inline distT="0" distB="0" distL="0" distR="0" wp14:anchorId="5B22D6CF" wp14:editId="6297AC66">
              <wp:extent cx="4153260" cy="510584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53260" cy="5105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B984BF" w14:textId="5BCFF1B8" w:rsidR="00DD2787" w:rsidRDefault="00DD2787" w:rsidP="00CC0AF2">
      <w:pPr>
        <w:rPr>
          <w:ins w:id="217" w:author="Aditya" w:date="2020-10-16T15:02:00Z"/>
          <w:sz w:val="48"/>
          <w:szCs w:val="44"/>
        </w:rPr>
      </w:pPr>
    </w:p>
    <w:p w14:paraId="537918ED" w14:textId="77777777" w:rsidR="00DD2787" w:rsidRDefault="00DD2787">
      <w:pPr>
        <w:rPr>
          <w:ins w:id="218" w:author="Aditya" w:date="2020-10-16T15:02:00Z"/>
          <w:sz w:val="48"/>
          <w:szCs w:val="44"/>
        </w:rPr>
      </w:pPr>
      <w:ins w:id="219" w:author="Aditya" w:date="2020-10-16T15:02:00Z">
        <w:r>
          <w:rPr>
            <w:sz w:val="48"/>
            <w:szCs w:val="44"/>
          </w:rPr>
          <w:br w:type="page"/>
        </w:r>
      </w:ins>
    </w:p>
    <w:p w14:paraId="1641225C" w14:textId="0E69ACD9" w:rsidR="00DD2787" w:rsidRDefault="00DD2787" w:rsidP="00CC0AF2">
      <w:pPr>
        <w:rPr>
          <w:ins w:id="220" w:author="Aditya" w:date="2020-10-16T15:11:00Z"/>
          <w:sz w:val="48"/>
          <w:szCs w:val="44"/>
        </w:rPr>
      </w:pPr>
      <w:ins w:id="221" w:author="Aditya" w:date="2020-10-16T15:02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F22CA3C" wp14:editId="2F9907A9">
                  <wp:simplePos x="0" y="0"/>
                  <wp:positionH relativeFrom="column">
                    <wp:posOffset>1856509</wp:posOffset>
                  </wp:positionH>
                  <wp:positionV relativeFrom="paragraph">
                    <wp:posOffset>311726</wp:posOffset>
                  </wp:positionV>
                  <wp:extent cx="0" cy="1080655"/>
                  <wp:effectExtent l="76200" t="0" r="57150" b="62865"/>
                  <wp:wrapNone/>
                  <wp:docPr id="22" name="Straight Arrow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5AD466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26" type="#_x0000_t32" style="position:absolute;margin-left:146.2pt;margin-top:24.55pt;width:0;height:8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AF256B2" wp14:editId="1D17A0A8">
                  <wp:simplePos x="0" y="0"/>
                  <wp:positionH relativeFrom="column">
                    <wp:posOffset>803564</wp:posOffset>
                  </wp:positionH>
                  <wp:positionV relativeFrom="paragraph">
                    <wp:posOffset>-200891</wp:posOffset>
                  </wp:positionV>
                  <wp:extent cx="2105891" cy="505691"/>
                  <wp:effectExtent l="0" t="0" r="27940" b="27940"/>
                  <wp:wrapNone/>
                  <wp:docPr id="21" name="Flowchart: Termina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05891" cy="50569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5E24D" w14:textId="619FB60F" w:rsidR="00DD2787" w:rsidRPr="00DD2787" w:rsidRDefault="00DD2787">
                              <w:pPr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2"/>
                                  <w:rPrChange w:id="222" w:author="Aditya" w:date="2020-10-16T15:05:00Z">
                                    <w:rPr/>
                                  </w:rPrChange>
                                </w:rPr>
                                <w:pPrChange w:id="223" w:author="Aditya" w:date="2020-10-16T15:04:00Z">
                                  <w:pPr/>
                                </w:pPrChange>
                              </w:pPr>
                              <w:ins w:id="224" w:author="Aditya" w:date="2020-10-16T15:04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25" w:author="Aditya" w:date="2020-10-16T15:05:00Z">
                                      <w:rPr/>
                                    </w:rPrChange>
                                  </w:rPr>
                                  <w:t>STA</w:t>
                                </w:r>
                              </w:ins>
                              <w:ins w:id="226" w:author="Aditya" w:date="2020-10-16T15:05:00Z">
                                <w:r w:rsidRPr="00DD2787">
                                  <w:rPr>
                                    <w:rFonts w:ascii="Arial" w:hAnsi="Arial" w:cs="Arial"/>
                                    <w:sz w:val="32"/>
                                    <w:szCs w:val="28"/>
                                    <w:rPrChange w:id="227" w:author="Aditya" w:date="2020-10-16T15:05:00Z">
                                      <w:rPr/>
                                    </w:rPrChange>
                                  </w:rPr>
                                  <w:t>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2AF256B2"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1" o:spid="_x0000_s1026" type="#_x0000_t116" style="position:absolute;margin-left:63.25pt;margin-top:-15.8pt;width:165.8pt;height:3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" fillcolor="#4472c4 [3204]" strokecolor="#1f3763 [1604]" strokeweight="1pt">
                  <v:textbox>
                    <w:txbxContent>
                      <w:p w14:paraId="7C95E24D" w14:textId="619FB60F" w:rsidR="00DD2787" w:rsidRPr="00DD2787" w:rsidRDefault="00DD2787">
                        <w:pPr>
                          <w:jc w:val="center"/>
                          <w:rPr>
                            <w:rFonts w:ascii="Arial" w:hAnsi="Arial" w:cs="Arial"/>
                            <w:sz w:val="36"/>
                            <w:szCs w:val="32"/>
                            <w:rPrChange w:id="282" w:author="Aditya" w:date="2020-10-16T15:05:00Z">
                              <w:rPr/>
                            </w:rPrChange>
                          </w:rPr>
                          <w:pPrChange w:id="283" w:author="Aditya" w:date="2020-10-16T15:04:00Z">
                            <w:pPr/>
                          </w:pPrChange>
                        </w:pPr>
                        <w:ins w:id="284" w:author="Aditya" w:date="2020-10-16T15:04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5" w:author="Aditya" w:date="2020-10-16T15:05:00Z">
                                <w:rPr/>
                              </w:rPrChange>
                            </w:rPr>
                            <w:t>STA</w:t>
                          </w:r>
                        </w:ins>
                        <w:ins w:id="286" w:author="Aditya" w:date="2020-10-16T15:05:00Z">
                          <w:r w:rsidRPr="00DD2787">
                            <w:rPr>
                              <w:rFonts w:ascii="Arial" w:hAnsi="Arial" w:cs="Arial"/>
                              <w:sz w:val="32"/>
                              <w:szCs w:val="28"/>
                              <w:rPrChange w:id="287" w:author="Aditya" w:date="2020-10-16T15:05:00Z">
                                <w:rPr/>
                              </w:rPrChange>
                            </w:rPr>
                            <w:t>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228" w:author="Aditya" w:date="2020-10-16T15:11:00Z">
        <w:r w:rsidR="00581823">
          <w:rPr>
            <w:sz w:val="48"/>
            <w:szCs w:val="44"/>
          </w:rPr>
          <w:t>Q-9</w:t>
        </w:r>
      </w:ins>
    </w:p>
    <w:p w14:paraId="33EC6071" w14:textId="39CD74FA" w:rsidR="00DD2787" w:rsidRDefault="00581823">
      <w:pPr>
        <w:rPr>
          <w:ins w:id="229" w:author="Aditya" w:date="2020-10-16T15:02:00Z"/>
          <w:sz w:val="48"/>
          <w:szCs w:val="44"/>
        </w:rPr>
      </w:pPr>
      <w:ins w:id="230" w:author="Aditya" w:date="2020-10-16T15:03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EE2B39" wp14:editId="610B54C5">
                  <wp:simplePos x="0" y="0"/>
                  <wp:positionH relativeFrom="column">
                    <wp:posOffset>741219</wp:posOffset>
                  </wp:positionH>
                  <wp:positionV relativeFrom="paragraph">
                    <wp:posOffset>2898371</wp:posOffset>
                  </wp:positionV>
                  <wp:extent cx="2195888" cy="1094163"/>
                  <wp:effectExtent l="0" t="0" r="13970" b="10795"/>
                  <wp:wrapNone/>
                  <wp:docPr id="25" name="Flowchart: Process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95888" cy="10941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048FAA" w14:textId="3267E596" w:rsidR="00DD2787" w:rsidRDefault="00581823">
                              <w:pPr>
                                <w:jc w:val="center"/>
                                <w:pPrChange w:id="231" w:author="Aditya" w:date="2020-10-16T15:05:00Z">
                                  <w:pPr/>
                                </w:pPrChange>
                              </w:pPr>
                              <w:ins w:id="232" w:author="Aditya" w:date="2020-10-16T15:06:00Z">
                                <w:r>
                                  <w:t>Si=(p*r*t)/100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9EE2B39"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5" o:spid="_x0000_s1027" type="#_x0000_t109" style="position:absolute;margin-left:58.35pt;margin-top:228.2pt;width:172.9pt;height: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" fillcolor="#4472c4 [3204]" strokecolor="#1f3763 [1604]" strokeweight="1pt">
                  <v:textbox>
                    <w:txbxContent>
                      <w:p w14:paraId="67048FAA" w14:textId="3267E596" w:rsidR="00DD2787" w:rsidRDefault="00581823">
                        <w:pPr>
                          <w:jc w:val="center"/>
                          <w:pPrChange w:id="293" w:author="Aditya" w:date="2020-10-16T15:05:00Z">
                            <w:pPr/>
                          </w:pPrChange>
                        </w:pPr>
                        <w:ins w:id="294" w:author="Aditya" w:date="2020-10-16T15:06:00Z">
                          <w:r>
                            <w:t>Si=(p*r*t)/100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8FEB773" wp14:editId="60B5A0B6">
                  <wp:simplePos x="0" y="0"/>
                  <wp:positionH relativeFrom="column">
                    <wp:posOffset>872259</wp:posOffset>
                  </wp:positionH>
                  <wp:positionV relativeFrom="paragraph">
                    <wp:posOffset>6839412</wp:posOffset>
                  </wp:positionV>
                  <wp:extent cx="2043546" cy="699655"/>
                  <wp:effectExtent l="0" t="0" r="13970" b="24765"/>
                  <wp:wrapNone/>
                  <wp:docPr id="29" name="Flowchart: Termina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43546" cy="69965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661161" w14:textId="10041A1E" w:rsidR="00581823" w:rsidRDefault="00581823">
                              <w:pPr>
                                <w:jc w:val="center"/>
                                <w:pPrChange w:id="233" w:author="Aditya" w:date="2020-10-16T15:07:00Z">
                                  <w:pPr/>
                                </w:pPrChange>
                              </w:pPr>
                              <w:ins w:id="234" w:author="Aditya" w:date="2020-10-16T15:07:00Z">
                                <w: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8FEB773" id="Flowchart: Terminator 29" o:spid="_x0000_s1028" type="#_x0000_t116" style="position:absolute;margin-left:68.7pt;margin-top:538.55pt;width:160.9pt;height:5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" fillcolor="#4472c4 [3204]" strokecolor="#1f3763 [1604]" strokeweight="1pt">
                  <v:textbox>
                    <w:txbxContent>
                      <w:p w14:paraId="42661161" w14:textId="10041A1E" w:rsidR="00581823" w:rsidRDefault="00581823">
                        <w:pPr>
                          <w:jc w:val="center"/>
                          <w:pPrChange w:id="297" w:author="Aditya" w:date="2020-10-16T15:07:00Z">
                            <w:pPr/>
                          </w:pPrChange>
                        </w:pPr>
                        <w:ins w:id="298" w:author="Aditya" w:date="2020-10-16T15:07:00Z">
                          <w: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0665D6A" wp14:editId="4886F5C6">
                  <wp:simplePos x="0" y="0"/>
                  <wp:positionH relativeFrom="column">
                    <wp:posOffset>1863436</wp:posOffset>
                  </wp:positionH>
                  <wp:positionV relativeFrom="paragraph">
                    <wp:posOffset>5870171</wp:posOffset>
                  </wp:positionV>
                  <wp:extent cx="0" cy="914400"/>
                  <wp:effectExtent l="76200" t="0" r="57150" b="57150"/>
                  <wp:wrapNone/>
                  <wp:docPr id="28" name="Straight Arrow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48EE418" id="Straight Arrow Connector 28" o:spid="_x0000_s1026" type="#_x0000_t32" style="position:absolute;margin-left:146.75pt;margin-top:462.2pt;width:0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Eqw0w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D2A5A6E" wp14:editId="2516FA36">
                  <wp:simplePos x="0" y="0"/>
                  <wp:positionH relativeFrom="column">
                    <wp:posOffset>865679</wp:posOffset>
                  </wp:positionH>
                  <wp:positionV relativeFrom="paragraph">
                    <wp:posOffset>5059507</wp:posOffset>
                  </wp:positionV>
                  <wp:extent cx="2008909" cy="775854"/>
                  <wp:effectExtent l="19050" t="0" r="29845" b="24765"/>
                  <wp:wrapNone/>
                  <wp:docPr id="27" name="Flowchart: Data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8909" cy="77585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42D34" w14:textId="1DA3E019" w:rsidR="00581823" w:rsidRDefault="00581823">
                              <w:pPr>
                                <w:jc w:val="center"/>
                                <w:pPrChange w:id="235" w:author="Aditya" w:date="2020-10-16T15:07:00Z">
                                  <w:pPr/>
                                </w:pPrChange>
                              </w:pPr>
                              <w:ins w:id="236" w:author="Aditya" w:date="2020-10-16T15:07:00Z">
                                <w:r>
                                  <w:t>Print si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D2A5A6E"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27" o:spid="_x0000_s1029" type="#_x0000_t111" style="position:absolute;margin-left:68.15pt;margin-top:398.4pt;width:158.2pt;height:6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" fillcolor="#4472c4 [3204]" strokecolor="#1f3763 [1604]" strokeweight="1pt">
                  <v:textbox>
                    <w:txbxContent>
                      <w:p w14:paraId="54142D34" w14:textId="1DA3E019" w:rsidR="00581823" w:rsidRDefault="00581823">
                        <w:pPr>
                          <w:jc w:val="center"/>
                          <w:pPrChange w:id="301" w:author="Aditya" w:date="2020-10-16T15:07:00Z">
                            <w:pPr/>
                          </w:pPrChange>
                        </w:pPr>
                        <w:ins w:id="302" w:author="Aditya" w:date="2020-10-16T15:07:00Z">
                          <w:r>
                            <w:t>Print si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515370A" wp14:editId="37B3F975">
                  <wp:simplePos x="0" y="0"/>
                  <wp:positionH relativeFrom="column">
                    <wp:posOffset>1877291</wp:posOffset>
                  </wp:positionH>
                  <wp:positionV relativeFrom="paragraph">
                    <wp:posOffset>4006734</wp:posOffset>
                  </wp:positionV>
                  <wp:extent cx="0" cy="1052945"/>
                  <wp:effectExtent l="76200" t="0" r="57150" b="52070"/>
                  <wp:wrapNone/>
                  <wp:docPr id="26" name="Straight Arrow Connector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529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0A53045" id="Straight Arrow Connector 26" o:spid="_x0000_s1026" type="#_x0000_t32" style="position:absolute;margin-left:147.8pt;margin-top:315.5pt;width:0;height:8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237" w:author="Aditya" w:date="2020-10-16T15:02:00Z"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B08E62C" wp14:editId="56FDA49A">
                  <wp:simplePos x="0" y="0"/>
                  <wp:positionH relativeFrom="column">
                    <wp:posOffset>1849582</wp:posOffset>
                  </wp:positionH>
                  <wp:positionV relativeFrom="paragraph">
                    <wp:posOffset>1935479</wp:posOffset>
                  </wp:positionV>
                  <wp:extent cx="0" cy="1080655"/>
                  <wp:effectExtent l="76200" t="0" r="57150" b="62865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80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4CBACB9F" id="Straight Arrow Connector 24" o:spid="_x0000_s1026" type="#_x0000_t32" style="position:absolute;margin-left:145.65pt;margin-top:152.4pt;width:0;height:8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 w:rsidR="00DD2787"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FA3FD64" wp14:editId="737C826C">
                  <wp:simplePos x="0" y="0"/>
                  <wp:positionH relativeFrom="column">
                    <wp:posOffset>830869</wp:posOffset>
                  </wp:positionH>
                  <wp:positionV relativeFrom="paragraph">
                    <wp:posOffset>888365</wp:posOffset>
                  </wp:positionV>
                  <wp:extent cx="2064327" cy="1032164"/>
                  <wp:effectExtent l="19050" t="0" r="31750" b="15875"/>
                  <wp:wrapNone/>
                  <wp:docPr id="23" name="Flowchart: Data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64327" cy="1032164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A45A9B" w14:textId="77777777" w:rsidR="00581823" w:rsidRDefault="00581823" w:rsidP="00581823">
                              <w:pPr>
                                <w:jc w:val="center"/>
                                <w:rPr>
                                  <w:ins w:id="238" w:author="Aditya" w:date="2020-10-16T15:06:00Z"/>
                                </w:rPr>
                              </w:pPr>
                              <w:ins w:id="239" w:author="Aditya" w:date="2020-10-16T15:06:00Z">
                                <w:r>
                                  <w:t>Input p</w:t>
                                </w:r>
                                <w:r>
                                  <w:br/>
                                  <w:t>input r</w:t>
                                </w:r>
                              </w:ins>
                            </w:p>
                            <w:p w14:paraId="5E34990A" w14:textId="77777777" w:rsidR="00581823" w:rsidRDefault="00581823" w:rsidP="00581823">
                              <w:pPr>
                                <w:jc w:val="center"/>
                                <w:rPr>
                                  <w:ins w:id="240" w:author="Aditya" w:date="2020-10-16T15:06:00Z"/>
                                </w:rPr>
                              </w:pPr>
                              <w:ins w:id="241" w:author="Aditya" w:date="2020-10-16T15:06:00Z">
                                <w:r>
                                  <w:t xml:space="preserve">Input t </w:t>
                                </w:r>
                              </w:ins>
                            </w:p>
                            <w:p w14:paraId="22DFFF55" w14:textId="77777777" w:rsidR="00581823" w:rsidRDefault="00581823" w:rsidP="00581823">
                              <w:pPr>
                                <w:jc w:val="center"/>
                                <w:rPr>
                                  <w:ins w:id="242" w:author="Aditya" w:date="2020-10-16T15:06:00Z"/>
                                </w:rPr>
                              </w:pPr>
                              <w:ins w:id="243" w:author="Aditya" w:date="2020-10-16T15:06:00Z">
                                <w:r>
                                  <w:t>Si=0</w:t>
                                </w:r>
                              </w:ins>
                            </w:p>
                            <w:p w14:paraId="1BA7127A" w14:textId="77777777" w:rsidR="00581823" w:rsidRDefault="00581823">
                              <w:pPr>
                                <w:jc w:val="center"/>
                                <w:pPrChange w:id="244" w:author="Aditya" w:date="2020-10-16T15:06:00Z">
                                  <w:pPr/>
                                </w:pPrChange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0FA3FD64" id="Flowchart: Data 23" o:spid="_x0000_s1030" type="#_x0000_t111" style="position:absolute;margin-left:65.4pt;margin-top:69.95pt;width:162.55pt;height:8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" fillcolor="#4472c4 [3204]" strokecolor="#1f3763 [1604]" strokeweight="1pt">
                  <v:textbox>
                    <w:txbxContent>
                      <w:p w14:paraId="0AA45A9B" w14:textId="77777777" w:rsidR="00581823" w:rsidRDefault="00581823" w:rsidP="00581823">
                        <w:pPr>
                          <w:jc w:val="center"/>
                          <w:rPr>
                            <w:ins w:id="311" w:author="Aditya" w:date="2020-10-16T15:06:00Z"/>
                          </w:rPr>
                        </w:pPr>
                        <w:ins w:id="312" w:author="Aditya" w:date="2020-10-16T15:06:00Z">
                          <w:r>
                            <w:t>Input p</w:t>
                          </w:r>
                          <w:r>
                            <w:br/>
                            <w:t>input r</w:t>
                          </w:r>
                        </w:ins>
                      </w:p>
                      <w:p w14:paraId="5E34990A" w14:textId="77777777" w:rsidR="00581823" w:rsidRDefault="00581823" w:rsidP="00581823">
                        <w:pPr>
                          <w:jc w:val="center"/>
                          <w:rPr>
                            <w:ins w:id="313" w:author="Aditya" w:date="2020-10-16T15:06:00Z"/>
                          </w:rPr>
                        </w:pPr>
                        <w:ins w:id="314" w:author="Aditya" w:date="2020-10-16T15:06:00Z">
                          <w:r>
                            <w:t xml:space="preserve">Input t </w:t>
                          </w:r>
                        </w:ins>
                      </w:p>
                      <w:p w14:paraId="22DFFF55" w14:textId="77777777" w:rsidR="00581823" w:rsidRDefault="00581823" w:rsidP="00581823">
                        <w:pPr>
                          <w:jc w:val="center"/>
                          <w:rPr>
                            <w:ins w:id="315" w:author="Aditya" w:date="2020-10-16T15:06:00Z"/>
                          </w:rPr>
                        </w:pPr>
                        <w:ins w:id="316" w:author="Aditya" w:date="2020-10-16T15:06:00Z">
                          <w:r>
                            <w:t>Si=0</w:t>
                          </w:r>
                        </w:ins>
                      </w:p>
                      <w:p w14:paraId="1BA7127A" w14:textId="77777777" w:rsidR="00581823" w:rsidRDefault="00581823">
                        <w:pPr>
                          <w:jc w:val="center"/>
                          <w:pPrChange w:id="317" w:author="Aditya" w:date="2020-10-16T15:06:00Z">
                            <w:pPr/>
                          </w:pPrChange>
                        </w:pPr>
                      </w:p>
                    </w:txbxContent>
                  </v:textbox>
                </v:shape>
              </w:pict>
            </mc:Fallback>
          </mc:AlternateContent>
        </w:r>
      </w:ins>
      <w:ins w:id="245" w:author="Aditya" w:date="2020-10-16T15:11:00Z">
        <w:r>
          <w:rPr>
            <w:sz w:val="24"/>
            <w:szCs w:val="22"/>
          </w:rPr>
          <w:t>FLOWCHART</w:t>
        </w:r>
      </w:ins>
      <w:ins w:id="246" w:author="Aditya" w:date="2020-10-16T15:02:00Z">
        <w:r w:rsidR="00DD2787">
          <w:rPr>
            <w:sz w:val="48"/>
            <w:szCs w:val="44"/>
          </w:rPr>
          <w:br w:type="page"/>
        </w:r>
      </w:ins>
    </w:p>
    <w:p w14:paraId="056A46B0" w14:textId="77777777" w:rsidR="00DD2787" w:rsidRDefault="00DD2787" w:rsidP="00CC0AF2">
      <w:pPr>
        <w:rPr>
          <w:ins w:id="247" w:author="Aditya" w:date="2020-10-16T14:59:00Z"/>
          <w:sz w:val="48"/>
          <w:szCs w:val="44"/>
        </w:rPr>
      </w:pPr>
    </w:p>
    <w:p w14:paraId="053C74A1" w14:textId="381C8512" w:rsidR="00DD2787" w:rsidRPr="00DD2787" w:rsidRDefault="00DD2787" w:rsidP="003579DE">
      <w:pPr>
        <w:shd w:val="clear" w:color="auto" w:fill="272822"/>
        <w:spacing w:after="0" w:line="285" w:lineRule="atLeast"/>
        <w:rPr>
          <w:ins w:id="248" w:author="Aditya" w:date="2020-10-16T14:59:00Z"/>
          <w:sz w:val="48"/>
          <w:szCs w:val="44"/>
          <w:rPrChange w:id="249" w:author="Aditya" w:date="2020-10-16T15:00:00Z">
            <w:rPr>
              <w:ins w:id="250" w:author="Aditya" w:date="2020-10-16T14:59:00Z"/>
              <w:rFonts w:ascii="Consolas" w:eastAsia="Times New Roman" w:hAnsi="Consolas" w:cs="Times New Roman"/>
              <w:color w:val="F92672"/>
              <w:sz w:val="21"/>
              <w:szCs w:val="21"/>
              <w:lang w:bidi="ar-SA"/>
            </w:rPr>
          </w:rPrChange>
        </w:rPr>
      </w:pPr>
      <w:ins w:id="251" w:author="Aditya" w:date="2020-10-16T15:02:00Z">
        <w:r>
          <w:rPr>
            <w:sz w:val="48"/>
            <w:szCs w:val="44"/>
          </w:rPr>
          <w:t>q-9</w:t>
        </w:r>
      </w:ins>
    </w:p>
    <w:p w14:paraId="34AD4429" w14:textId="3004FFF7" w:rsidR="003579DE" w:rsidRPr="003579DE" w:rsidRDefault="003579DE" w:rsidP="003579DE">
      <w:pPr>
        <w:shd w:val="clear" w:color="auto" w:fill="272822"/>
        <w:spacing w:after="0" w:line="285" w:lineRule="atLeast"/>
        <w:rPr>
          <w:ins w:id="252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3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761C9895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216751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5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6" w:author="Aditya" w:date="2020-10-13T13:11:00Z"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29752B7" w14:textId="62E3AB97" w:rsidR="003579DE" w:rsidRPr="003579DE" w:rsidRDefault="003579DE" w:rsidP="003579DE">
      <w:pPr>
        <w:shd w:val="clear" w:color="auto" w:fill="272822"/>
        <w:spacing w:after="0" w:line="285" w:lineRule="atLeast"/>
        <w:rPr>
          <w:ins w:id="25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58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3579DE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</w:t>
        </w:r>
      </w:ins>
      <w:ins w:id="259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260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324D226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1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2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42CAC4B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3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0DA96E8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5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6CDC1E11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37A5F92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68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18B14560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69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3BF257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70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71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370D9C9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72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73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203D8D46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74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74617B49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7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76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AC39CF3" w14:textId="1AD2D3B0" w:rsidR="003579DE" w:rsidRPr="003579DE" w:rsidRDefault="003579DE" w:rsidP="003579DE">
      <w:pPr>
        <w:shd w:val="clear" w:color="auto" w:fill="272822"/>
        <w:spacing w:after="0" w:line="285" w:lineRule="atLeast"/>
        <w:rPr>
          <w:ins w:id="277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78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</w:ins>
      <w:ins w:id="279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280" w:author="Aditya" w:date="2020-10-13T13:11:00Z"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(p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1D68F2D1" w14:textId="427EB776" w:rsidR="003579DE" w:rsidRPr="003579DE" w:rsidRDefault="003579DE" w:rsidP="003579DE">
      <w:pPr>
        <w:shd w:val="clear" w:color="auto" w:fill="272822"/>
        <w:spacing w:after="0" w:line="285" w:lineRule="atLeast"/>
        <w:rPr>
          <w:ins w:id="281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82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3579DE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</w:ins>
      <w:ins w:id="283" w:author="Aditya" w:date="2020-10-16T15:05:00Z">
        <w:r w:rsidR="00DD2787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si</w:t>
        </w:r>
      </w:ins>
      <w:ins w:id="284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E37FBEA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85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C81E7F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86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87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3579DE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3579DE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C46A37D" w14:textId="77777777" w:rsidR="003579DE" w:rsidRPr="003579DE" w:rsidRDefault="003579DE" w:rsidP="003579DE">
      <w:pPr>
        <w:shd w:val="clear" w:color="auto" w:fill="272822"/>
        <w:spacing w:after="0" w:line="285" w:lineRule="atLeast"/>
        <w:rPr>
          <w:ins w:id="288" w:author="Aditya" w:date="2020-10-13T13:11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89" w:author="Aditya" w:date="2020-10-13T13:11:00Z">
        <w:r w:rsidRPr="003579DE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65BAFECA" w14:textId="59E16996" w:rsidR="003579DE" w:rsidRDefault="003579DE" w:rsidP="00CC0AF2">
      <w:pPr>
        <w:rPr>
          <w:ins w:id="290" w:author="Aditya" w:date="2020-10-13T13:11:00Z"/>
          <w:sz w:val="48"/>
          <w:szCs w:val="44"/>
        </w:rPr>
      </w:pPr>
      <w:ins w:id="291" w:author="Aditya" w:date="2020-10-13T13:11:00Z">
        <w:r w:rsidRPr="003579DE">
          <w:rPr>
            <w:noProof/>
            <w:sz w:val="48"/>
            <w:szCs w:val="44"/>
          </w:rPr>
          <w:drawing>
            <wp:inline distT="0" distB="0" distL="0" distR="0" wp14:anchorId="727A5CB8" wp14:editId="5B43FA2D">
              <wp:extent cx="4488569" cy="1097375"/>
              <wp:effectExtent l="0" t="0" r="762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8569" cy="1097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9C8625" w14:textId="64C1935C" w:rsidR="003579DE" w:rsidRDefault="003579DE" w:rsidP="00CC0AF2">
      <w:pPr>
        <w:rPr>
          <w:ins w:id="292" w:author="Aditya" w:date="2020-10-13T13:16:00Z"/>
          <w:sz w:val="48"/>
          <w:szCs w:val="44"/>
        </w:rPr>
      </w:pPr>
      <w:ins w:id="293" w:author="Aditya" w:date="2020-10-13T13:11:00Z">
        <w:r>
          <w:rPr>
            <w:sz w:val="48"/>
            <w:szCs w:val="44"/>
          </w:rPr>
          <w:t>q-10</w:t>
        </w:r>
      </w:ins>
    </w:p>
    <w:p w14:paraId="17A8BA4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29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95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3EFFE40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29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297" w:author="Aditya" w:date="2020-10-13T13:16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&lt;math.h&gt;</w:t>
        </w:r>
      </w:ins>
    </w:p>
    <w:p w14:paraId="79DCBCE2" w14:textId="77777777" w:rsidR="00C36225" w:rsidRPr="00C36225" w:rsidRDefault="00C36225" w:rsidP="00C36225">
      <w:pPr>
        <w:shd w:val="clear" w:color="auto" w:fill="272822"/>
        <w:spacing w:after="240" w:line="285" w:lineRule="atLeast"/>
        <w:rPr>
          <w:ins w:id="29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447151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29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0" w:author="Aditya" w:date="2020-10-13T13:16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5601489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2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p,r,t,ans;</w:t>
        </w:r>
      </w:ins>
    </w:p>
    <w:p w14:paraId="0A4B4B1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3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4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principal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058B55B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D6524F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07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p);</w:t>
        </w:r>
      </w:ins>
    </w:p>
    <w:p w14:paraId="3C4770B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1BBB1E27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0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0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interest rate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74808E9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2EA26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2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3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lastRenderedPageBreak/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r);</w:t>
        </w:r>
      </w:ins>
    </w:p>
    <w:p w14:paraId="6BDB423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4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5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time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55884A1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688F4CE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7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18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t);</w:t>
        </w:r>
      </w:ins>
    </w:p>
    <w:p w14:paraId="5C8690D0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19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0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x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(r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/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100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16E534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21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2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interest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pow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(x,t);</w:t>
        </w:r>
      </w:ins>
    </w:p>
    <w:p w14:paraId="707EA5B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23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4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p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interest);</w:t>
        </w:r>
      </w:ins>
    </w:p>
    <w:p w14:paraId="45A810C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25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5B99990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26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7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2E8FCA54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28" w:author="Aditya" w:date="2020-10-13T13:16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29" w:author="Aditya" w:date="2020-10-13T13:16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p w14:paraId="713F1473" w14:textId="5ECA5C22" w:rsidR="00C36225" w:rsidRDefault="00C36225" w:rsidP="00CC0AF2">
      <w:pPr>
        <w:rPr>
          <w:ins w:id="330" w:author="Aditya" w:date="2020-10-13T13:17:00Z"/>
          <w:sz w:val="48"/>
          <w:szCs w:val="44"/>
        </w:rPr>
      </w:pPr>
      <w:ins w:id="331" w:author="Aditya" w:date="2020-10-13T13:16:00Z">
        <w:r w:rsidRPr="00C36225">
          <w:rPr>
            <w:noProof/>
            <w:sz w:val="48"/>
            <w:szCs w:val="44"/>
          </w:rPr>
          <w:drawing>
            <wp:inline distT="0" distB="0" distL="0" distR="0" wp14:anchorId="4B2C6127" wp14:editId="0097E8CB">
              <wp:extent cx="4366638" cy="1089754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6638" cy="10897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43D5A86" w14:textId="542E2EAE" w:rsidR="00C36225" w:rsidRDefault="00C36225" w:rsidP="00CC0AF2">
      <w:pPr>
        <w:rPr>
          <w:ins w:id="332" w:author="Aditya" w:date="2020-10-13T13:17:00Z"/>
          <w:sz w:val="48"/>
          <w:szCs w:val="44"/>
        </w:rPr>
      </w:pPr>
      <w:ins w:id="333" w:author="Aditya" w:date="2020-10-13T13:17:00Z">
        <w:r>
          <w:rPr>
            <w:sz w:val="48"/>
            <w:szCs w:val="44"/>
          </w:rPr>
          <w:t>q-11</w:t>
        </w:r>
      </w:ins>
    </w:p>
    <w:p w14:paraId="374EE81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4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5" w:author="Aditya" w:date="2020-10-13T13:19:00Z"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#include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&lt;stdio.h&gt;</w:t>
        </w:r>
      </w:ins>
    </w:p>
    <w:p w14:paraId="692BA5D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6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4A85BB8A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38" w:author="Aditya" w:date="2020-10-13T13:19:00Z">
        <w:r w:rsidRPr="00C36225">
          <w:rPr>
            <w:rFonts w:ascii="Consolas" w:eastAsia="Times New Roman" w:hAnsi="Consolas" w:cs="Times New Roman"/>
            <w:color w:val="88846F"/>
            <w:sz w:val="21"/>
            <w:szCs w:val="21"/>
            <w:lang w:bidi="ar-SA"/>
          </w:rPr>
          <w:t>// gross_salary=basic+da+ta and da is 10% of basic and ta is 12% of basic.</w:t>
        </w:r>
      </w:ins>
    </w:p>
    <w:p w14:paraId="07786AD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3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31A7551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0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1" w:author="Aditya" w:date="2020-10-13T13:19:00Z"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int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main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()</w:t>
        </w:r>
      </w:ins>
    </w:p>
    <w:p w14:paraId="7B77C916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2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3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{     </w:t>
        </w:r>
        <w:r w:rsidRPr="00C36225">
          <w:rPr>
            <w:rFonts w:ascii="Consolas" w:eastAsia="Times New Roman" w:hAnsi="Consolas" w:cs="Times New Roman"/>
            <w:i/>
            <w:iCs/>
            <w:color w:val="66D9EF"/>
            <w:sz w:val="21"/>
            <w:szCs w:val="21"/>
            <w:lang w:bidi="ar-SA"/>
          </w:rPr>
          <w:t>float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gs,basic,da,ta;</w:t>
        </w:r>
      </w:ins>
    </w:p>
    <w:p w14:paraId="3D6A559E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4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5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"enter the basic salary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\n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);</w:t>
        </w:r>
      </w:ins>
    </w:p>
    <w:p w14:paraId="3363555B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6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4CE5E6D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7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48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scanf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&amp;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basic);</w:t>
        </w:r>
      </w:ins>
    </w:p>
    <w:p w14:paraId="7C093151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4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07B5F9B3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0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1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6B38F282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2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3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ta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0.12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*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basic;</w:t>
        </w:r>
      </w:ins>
    </w:p>
    <w:p w14:paraId="02BC650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4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5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gs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=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basic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da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+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ta;</w:t>
        </w:r>
      </w:ins>
    </w:p>
    <w:p w14:paraId="107D9F6F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6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57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A6E22E"/>
            <w:sz w:val="21"/>
            <w:szCs w:val="21"/>
            <w:lang w:bidi="ar-SA"/>
          </w:rPr>
          <w:t>printf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(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"the answer is 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%0.2f</w:t>
        </w:r>
        <w:r w:rsidRPr="00C36225">
          <w:rPr>
            <w:rFonts w:ascii="Consolas" w:eastAsia="Times New Roman" w:hAnsi="Consolas" w:cs="Times New Roman"/>
            <w:color w:val="E6DB74"/>
            <w:sz w:val="21"/>
            <w:szCs w:val="21"/>
            <w:lang w:bidi="ar-SA"/>
          </w:rPr>
          <w:t>"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, gs);</w:t>
        </w:r>
      </w:ins>
    </w:p>
    <w:p w14:paraId="3E5A1488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8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</w:p>
    <w:p w14:paraId="20D28085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59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0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     </w:t>
        </w:r>
        <w:r w:rsidRPr="00C36225">
          <w:rPr>
            <w:rFonts w:ascii="Consolas" w:eastAsia="Times New Roman" w:hAnsi="Consolas" w:cs="Times New Roman"/>
            <w:color w:val="F92672"/>
            <w:sz w:val="21"/>
            <w:szCs w:val="21"/>
            <w:lang w:bidi="ar-SA"/>
          </w:rPr>
          <w:t>return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 </w:t>
        </w:r>
        <w:r w:rsidRPr="00C36225">
          <w:rPr>
            <w:rFonts w:ascii="Consolas" w:eastAsia="Times New Roman" w:hAnsi="Consolas" w:cs="Times New Roman"/>
            <w:color w:val="AE81FF"/>
            <w:sz w:val="21"/>
            <w:szCs w:val="21"/>
            <w:lang w:bidi="ar-SA"/>
          </w:rPr>
          <w:t>0</w:t>
        </w:r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;</w:t>
        </w:r>
      </w:ins>
    </w:p>
    <w:p w14:paraId="4699435C" w14:textId="77777777" w:rsidR="00C36225" w:rsidRPr="00C36225" w:rsidRDefault="00C36225" w:rsidP="00C36225">
      <w:pPr>
        <w:shd w:val="clear" w:color="auto" w:fill="272822"/>
        <w:spacing w:after="0" w:line="285" w:lineRule="atLeast"/>
        <w:rPr>
          <w:ins w:id="361" w:author="Aditya" w:date="2020-10-13T13:19:00Z"/>
          <w:rFonts w:ascii="Consolas" w:eastAsia="Times New Roman" w:hAnsi="Consolas" w:cs="Times New Roman"/>
          <w:color w:val="F8F8F2"/>
          <w:sz w:val="21"/>
          <w:szCs w:val="21"/>
          <w:lang w:bidi="ar-SA"/>
        </w:rPr>
      </w:pPr>
      <w:ins w:id="362" w:author="Aditya" w:date="2020-10-13T13:19:00Z">
        <w:r w:rsidRPr="00C36225">
          <w:rPr>
            <w:rFonts w:ascii="Consolas" w:eastAsia="Times New Roman" w:hAnsi="Consolas" w:cs="Times New Roman"/>
            <w:color w:val="F8F8F2"/>
            <w:sz w:val="21"/>
            <w:szCs w:val="21"/>
            <w:lang w:bidi="ar-SA"/>
          </w:rPr>
          <w:t>}</w:t>
        </w:r>
      </w:ins>
    </w:p>
    <w:bookmarkEnd w:id="3"/>
    <w:p w14:paraId="0AC19AD0" w14:textId="09621D4E" w:rsidR="00C36225" w:rsidRDefault="00C36225" w:rsidP="00CC0AF2">
      <w:pPr>
        <w:rPr>
          <w:ins w:id="363" w:author="Aditya" w:date="2020-10-13T13:11:00Z"/>
          <w:sz w:val="48"/>
          <w:szCs w:val="44"/>
        </w:rPr>
      </w:pPr>
      <w:ins w:id="364" w:author="Aditya" w:date="2020-10-13T13:20:00Z">
        <w:r w:rsidRPr="00C36225">
          <w:rPr>
            <w:noProof/>
            <w:sz w:val="48"/>
            <w:szCs w:val="44"/>
          </w:rPr>
          <w:drawing>
            <wp:inline distT="0" distB="0" distL="0" distR="0" wp14:anchorId="140ADEBA" wp14:editId="000F518D">
              <wp:extent cx="2598645" cy="480102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98645" cy="4801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73D4EE" w14:textId="4F944ECE" w:rsidR="00581823" w:rsidRDefault="00C118FB">
      <w:pPr>
        <w:rPr>
          <w:ins w:id="365" w:author="Aditya" w:date="2020-10-16T15:07:00Z"/>
          <w:sz w:val="48"/>
          <w:szCs w:val="44"/>
        </w:rPr>
      </w:pPr>
      <w:ins w:id="366" w:author="Aditya" w:date="2020-10-13T13:33:00Z">
        <w:r>
          <w:rPr>
            <w:sz w:val="48"/>
            <w:szCs w:val="44"/>
          </w:rPr>
          <w:t xml:space="preserve"> </w:t>
        </w:r>
      </w:ins>
    </w:p>
    <w:p w14:paraId="07A01460" w14:textId="77777777" w:rsidR="00581823" w:rsidRDefault="00581823">
      <w:pPr>
        <w:rPr>
          <w:ins w:id="367" w:author="Aditya" w:date="2020-10-16T15:07:00Z"/>
          <w:sz w:val="48"/>
          <w:szCs w:val="44"/>
        </w:rPr>
      </w:pPr>
      <w:ins w:id="368" w:author="Aditya" w:date="2020-10-16T15:07:00Z">
        <w:r>
          <w:rPr>
            <w:sz w:val="48"/>
            <w:szCs w:val="44"/>
          </w:rPr>
          <w:br w:type="page"/>
        </w:r>
      </w:ins>
    </w:p>
    <w:p w14:paraId="01024817" w14:textId="37C19B38" w:rsidR="00C118FB" w:rsidRDefault="00581823">
      <w:pPr>
        <w:rPr>
          <w:ins w:id="369" w:author="Aditya" w:date="2020-10-16T15:12:00Z"/>
          <w:sz w:val="32"/>
          <w:szCs w:val="28"/>
        </w:rPr>
      </w:pPr>
      <w:ins w:id="370" w:author="Aditya" w:date="2020-10-16T15:09:00Z">
        <w:r>
          <w:rPr>
            <w:noProof/>
            <w:sz w:val="48"/>
            <w:szCs w:val="44"/>
          </w:rPr>
          <w:lastRenderedPageBreak/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69B793CA" wp14:editId="48111E5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7821006</wp:posOffset>
                  </wp:positionV>
                  <wp:extent cx="2466109" cy="844723"/>
                  <wp:effectExtent l="0" t="0" r="10795" b="12700"/>
                  <wp:wrapNone/>
                  <wp:docPr id="39" name="Flowchart: Terminator 3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84472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F432E" w14:textId="65BD8516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371" w:author="Aditya" w:date="2020-10-16T15:11:00Z">
                                    <w:rPr/>
                                  </w:rPrChange>
                                </w:rPr>
                                <w:pPrChange w:id="372" w:author="Aditya" w:date="2020-10-16T15:11:00Z">
                                  <w:pPr/>
                                </w:pPrChange>
                              </w:pPr>
                              <w:ins w:id="373" w:author="Aditya" w:date="2020-10-16T15:11:00Z">
                                <w:r w:rsidRPr="00581823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  <w:rPrChange w:id="374" w:author="Aditya" w:date="2020-10-16T15:11:00Z">
                                      <w:rPr/>
                                    </w:rPrChange>
                                  </w:rPr>
                                  <w:t>STOP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9B793CA" id="Flowchart: Terminator 39" o:spid="_x0000_s1031" type="#_x0000_t116" style="position:absolute;margin-left:7.6pt;margin-top:615.85pt;width:194.2pt;height:6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" fillcolor="#4472c4 [3204]" strokecolor="#1f3763 [1604]" strokeweight="1pt">
                  <v:textbox>
                    <w:txbxContent>
                      <w:p w14:paraId="398F432E" w14:textId="65BD8516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48" w:author="Aditya" w:date="2020-10-16T15:11:00Z">
                              <w:rPr/>
                            </w:rPrChange>
                          </w:rPr>
                          <w:pPrChange w:id="449" w:author="Aditya" w:date="2020-10-16T15:11:00Z">
                            <w:pPr/>
                          </w:pPrChange>
                        </w:pPr>
                        <w:ins w:id="450" w:author="Aditya" w:date="2020-10-16T15:11:00Z">
                          <w:r w:rsidRPr="00581823">
                            <w:rPr>
                              <w:rFonts w:ascii="Arial" w:hAnsi="Arial" w:cs="Arial"/>
                              <w:sz w:val="32"/>
                              <w:szCs w:val="32"/>
                              <w:rPrChange w:id="451" w:author="Aditya" w:date="2020-10-16T15:11:00Z">
                                <w:rPr/>
                              </w:rPrChange>
                            </w:rPr>
                            <w:t>STOP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6672" behindDoc="0" locked="0" layoutInCell="1" allowOverlap="1" wp14:anchorId="361ED8DB" wp14:editId="1210B366">
                  <wp:simplePos x="0" y="0"/>
                  <wp:positionH relativeFrom="column">
                    <wp:posOffset>1323109</wp:posOffset>
                  </wp:positionH>
                  <wp:positionV relativeFrom="paragraph">
                    <wp:posOffset>7051386</wp:posOffset>
                  </wp:positionV>
                  <wp:extent cx="0" cy="734869"/>
                  <wp:effectExtent l="76200" t="0" r="57150" b="65405"/>
                  <wp:wrapNone/>
                  <wp:docPr id="38" name="Straight Arrow Connector 3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34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0D5C7E5E" id="Straight Arrow Connector 38" o:spid="_x0000_s1026" type="#_x0000_t32" style="position:absolute;margin-left:104.2pt;margin-top:555.25pt;width:0;height:5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</w:ins>
      <w:ins w:id="375" w:author="Aditya" w:date="2020-10-16T15:08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BCD8DB7" wp14:editId="0499364A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4572000</wp:posOffset>
                  </wp:positionV>
                  <wp:extent cx="0" cy="1011382"/>
                  <wp:effectExtent l="76200" t="0" r="57150" b="5588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11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97C26EF" id="Straight Arrow Connector 37" o:spid="_x0000_s1026" type="#_x0000_t32" style="position:absolute;margin-left:107.45pt;margin-top:5in;width:0;height:7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4C8BBA79" wp14:editId="1918B891">
                  <wp:simplePos x="0" y="0"/>
                  <wp:positionH relativeFrom="margin">
                    <wp:align>left</wp:align>
                  </wp:positionH>
                  <wp:positionV relativeFrom="paragraph">
                    <wp:posOffset>5597179</wp:posOffset>
                  </wp:positionV>
                  <wp:extent cx="2833255" cy="1454727"/>
                  <wp:effectExtent l="19050" t="0" r="43815" b="12700"/>
                  <wp:wrapNone/>
                  <wp:docPr id="35" name="Parallelogram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833255" cy="145472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614CD" w14:textId="5302607E" w:rsidR="00581823" w:rsidRDefault="00581823">
                              <w:pPr>
                                <w:jc w:val="center"/>
                                <w:pPrChange w:id="376" w:author="Aditya" w:date="2020-10-16T15:10:00Z">
                                  <w:pPr/>
                                </w:pPrChange>
                              </w:pPr>
                              <w:ins w:id="377" w:author="Aditya" w:date="2020-10-16T15:10:00Z">
                                <w:r>
                                  <w:t>Print gs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C8BBA79"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35" o:spid="_x0000_s1032" type="#_x0000_t7" style="position:absolute;margin-left:0;margin-top:440.7pt;width:223.1pt;height:114.5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" adj="2773" fillcolor="#4472c4 [3204]" strokecolor="#1f3763 [1604]" strokeweight="1pt">
                  <v:textbox>
                    <w:txbxContent>
                      <w:p w14:paraId="1BC614CD" w14:textId="5302607E" w:rsidR="00581823" w:rsidRDefault="00581823">
                        <w:pPr>
                          <w:jc w:val="center"/>
                          <w:pPrChange w:id="455" w:author="Aditya" w:date="2020-10-16T15:10:00Z">
                            <w:pPr/>
                          </w:pPrChange>
                        </w:pPr>
                        <w:ins w:id="456" w:author="Aditya" w:date="2020-10-16T15:10:00Z">
                          <w:r>
                            <w:t>Print gs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21BA8879" wp14:editId="45576AF9">
                  <wp:simplePos x="0" y="0"/>
                  <wp:positionH relativeFrom="column">
                    <wp:posOffset>131214</wp:posOffset>
                  </wp:positionH>
                  <wp:positionV relativeFrom="paragraph">
                    <wp:posOffset>3408045</wp:posOffset>
                  </wp:positionV>
                  <wp:extent cx="2466109" cy="1177637"/>
                  <wp:effectExtent l="0" t="0" r="10795" b="22860"/>
                  <wp:wrapNone/>
                  <wp:docPr id="34" name="Flowchart: Process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466109" cy="117763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ED3FD" w14:textId="66D0C20C" w:rsidR="00581823" w:rsidRDefault="00581823" w:rsidP="00581823">
                              <w:pPr>
                                <w:jc w:val="center"/>
                                <w:rPr>
                                  <w:ins w:id="378" w:author="Aditya" w:date="2020-10-16T15:10:00Z"/>
                                </w:rPr>
                              </w:pPr>
                              <w:ins w:id="379" w:author="Aditya" w:date="2020-10-16T15:10:00Z">
                                <w:r>
                                  <w:t>da</w:t>
                                </w:r>
                              </w:ins>
                              <w:ins w:id="380" w:author="Aditya" w:date="2020-10-16T15:09:00Z">
                                <w:r>
                                  <w:t>=</w:t>
                                </w:r>
                              </w:ins>
                              <w:ins w:id="381" w:author="Aditya" w:date="2020-10-16T15:10:00Z">
                                <w:r>
                                  <w:t>0.1*basic</w:t>
                                </w:r>
                              </w:ins>
                            </w:p>
                            <w:p w14:paraId="3B94F3AF" w14:textId="341FC57A" w:rsidR="00581823" w:rsidRDefault="00581823" w:rsidP="00581823">
                              <w:pPr>
                                <w:jc w:val="center"/>
                                <w:rPr>
                                  <w:ins w:id="382" w:author="Aditya" w:date="2020-10-16T15:10:00Z"/>
                                </w:rPr>
                              </w:pPr>
                              <w:ins w:id="383" w:author="Aditya" w:date="2020-10-16T15:10:00Z">
                                <w:r>
                                  <w:t>ta=0.12*basic</w:t>
                                </w:r>
                              </w:ins>
                            </w:p>
                            <w:p w14:paraId="41E79B1C" w14:textId="6D1A1F61" w:rsidR="00581823" w:rsidRDefault="00581823">
                              <w:pPr>
                                <w:jc w:val="center"/>
                                <w:pPrChange w:id="384" w:author="Aditya" w:date="2020-10-16T15:09:00Z">
                                  <w:pPr/>
                                </w:pPrChange>
                              </w:pPr>
                              <w:ins w:id="385" w:author="Aditya" w:date="2020-10-16T15:10:00Z">
                                <w:r>
                                  <w:t>gs=ta+ba+basic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1BA8879" id="Flowchart: Process 34" o:spid="_x0000_s1033" type="#_x0000_t109" style="position:absolute;margin-left:10.35pt;margin-top:268.35pt;width:194.2pt;height:9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" fillcolor="#4472c4 [3204]" strokecolor="#1f3763 [1604]" strokeweight="1pt">
                  <v:textbox>
                    <w:txbxContent>
                      <w:p w14:paraId="403ED3FD" w14:textId="66D0C20C" w:rsidR="00581823" w:rsidRDefault="00581823" w:rsidP="00581823">
                        <w:pPr>
                          <w:jc w:val="center"/>
                          <w:rPr>
                            <w:ins w:id="465" w:author="Aditya" w:date="2020-10-16T15:10:00Z"/>
                          </w:rPr>
                        </w:pPr>
                        <w:ins w:id="466" w:author="Aditya" w:date="2020-10-16T15:10:00Z">
                          <w:r>
                            <w:t>da</w:t>
                          </w:r>
                        </w:ins>
                        <w:ins w:id="467" w:author="Aditya" w:date="2020-10-16T15:09:00Z">
                          <w:r>
                            <w:t>=</w:t>
                          </w:r>
                        </w:ins>
                        <w:ins w:id="468" w:author="Aditya" w:date="2020-10-16T15:10:00Z">
                          <w:r>
                            <w:t>0.1*basic</w:t>
                          </w:r>
                        </w:ins>
                      </w:p>
                      <w:p w14:paraId="3B94F3AF" w14:textId="341FC57A" w:rsidR="00581823" w:rsidRDefault="00581823" w:rsidP="00581823">
                        <w:pPr>
                          <w:jc w:val="center"/>
                          <w:rPr>
                            <w:ins w:id="469" w:author="Aditya" w:date="2020-10-16T15:10:00Z"/>
                          </w:rPr>
                        </w:pPr>
                        <w:ins w:id="470" w:author="Aditya" w:date="2020-10-16T15:10:00Z">
                          <w:r>
                            <w:t>ta=0.12*basic</w:t>
                          </w:r>
                        </w:ins>
                      </w:p>
                      <w:p w14:paraId="41E79B1C" w14:textId="6D1A1F61" w:rsidR="00581823" w:rsidRDefault="00581823">
                        <w:pPr>
                          <w:jc w:val="center"/>
                          <w:pPrChange w:id="471" w:author="Aditya" w:date="2020-10-16T15:09:00Z">
                            <w:pPr/>
                          </w:pPrChange>
                        </w:pPr>
                        <w:ins w:id="472" w:author="Aditya" w:date="2020-10-16T15:10:00Z">
                          <w:r>
                            <w:t>gs=ta+ba+basic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5B4348F1" wp14:editId="504F8097">
                  <wp:simplePos x="0" y="0"/>
                  <wp:positionH relativeFrom="column">
                    <wp:posOffset>1364673</wp:posOffset>
                  </wp:positionH>
                  <wp:positionV relativeFrom="paragraph">
                    <wp:posOffset>2355273</wp:posOffset>
                  </wp:positionV>
                  <wp:extent cx="0" cy="1046018"/>
                  <wp:effectExtent l="76200" t="0" r="57150" b="59055"/>
                  <wp:wrapNone/>
                  <wp:docPr id="33" name="Straight Arrow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1046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8A9BD49" id="Straight Arrow Connector 33" o:spid="_x0000_s1026" type="#_x0000_t32" style="position:absolute;margin-left:107.45pt;margin-top:185.45pt;width:0;height:8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485ED6" wp14:editId="64FF8B9A">
                  <wp:simplePos x="0" y="0"/>
                  <wp:positionH relativeFrom="column">
                    <wp:posOffset>443345</wp:posOffset>
                  </wp:positionH>
                  <wp:positionV relativeFrom="paragraph">
                    <wp:posOffset>1218969</wp:posOffset>
                  </wp:positionV>
                  <wp:extent cx="1884218" cy="1156854"/>
                  <wp:effectExtent l="19050" t="0" r="40005" b="24765"/>
                  <wp:wrapNone/>
                  <wp:docPr id="32" name="Parallelogram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884218" cy="1156854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5892AB" w14:textId="64807611" w:rsidR="00581823" w:rsidRDefault="00581823">
                              <w:pPr>
                                <w:jc w:val="center"/>
                                <w:pPrChange w:id="386" w:author="Aditya" w:date="2020-10-16T15:09:00Z">
                                  <w:pPr/>
                                </w:pPrChange>
                              </w:pPr>
                              <w:ins w:id="387" w:author="Aditya" w:date="2020-10-16T15:09:00Z">
                                <w:r>
                                  <w:t>Input basic salary</w:t>
                                </w:r>
                              </w:ins>
                              <w:ins w:id="388" w:author="Aditya" w:date="2020-10-16T15:10:00Z">
                                <w:r>
                                  <w:t>(basic)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22485ED6" id="Parallelogram 32" o:spid="_x0000_s1034" type="#_x0000_t7" style="position:absolute;margin-left:34.9pt;margin-top:96pt;width:148.35pt;height:9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" adj="3315" fillcolor="#4472c4 [3204]" strokecolor="#1f3763 [1604]" strokeweight="1pt">
                  <v:textbox>
                    <w:txbxContent>
                      <w:p w14:paraId="545892AB" w14:textId="64807611" w:rsidR="00581823" w:rsidRDefault="00581823">
                        <w:pPr>
                          <w:jc w:val="center"/>
                          <w:pPrChange w:id="476" w:author="Aditya" w:date="2020-10-16T15:09:00Z">
                            <w:pPr/>
                          </w:pPrChange>
                        </w:pPr>
                        <w:ins w:id="477" w:author="Aditya" w:date="2020-10-16T15:09:00Z">
                          <w:r>
                            <w:t>Input basic salary</w:t>
                          </w:r>
                        </w:ins>
                        <w:ins w:id="478" w:author="Aditya" w:date="2020-10-16T15:10:00Z">
                          <w:r>
                            <w:t>(basic)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89" w:author="Aditya" w:date="2020-10-16T15:07:00Z"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5E8B2812" wp14:editId="01E2FE5D">
                  <wp:simplePos x="0" y="0"/>
                  <wp:positionH relativeFrom="column">
                    <wp:posOffset>1399309</wp:posOffset>
                  </wp:positionH>
                  <wp:positionV relativeFrom="paragraph">
                    <wp:posOffset>429375</wp:posOffset>
                  </wp:positionV>
                  <wp:extent cx="0" cy="803680"/>
                  <wp:effectExtent l="76200" t="0" r="57150" b="53975"/>
                  <wp:wrapNone/>
                  <wp:docPr id="31" name="Straight Arrow Connector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80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943F7E0" id="Straight Arrow Connector 31" o:spid="_x0000_s1026" type="#_x0000_t32" style="position:absolute;margin-left:110.2pt;margin-top:33.8pt;width:0;height:6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9IH1QEAAAEEAAAOAAAAZHJzL2Uyb0RvYy54bWysU9uO0zAQfUfiHyy/06S70q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" strokecolor="#4472c4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  <w:sz w:val="48"/>
            <w:szCs w:val="44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F18C5AA" wp14:editId="26841719">
                  <wp:simplePos x="0" y="0"/>
                  <wp:positionH relativeFrom="column">
                    <wp:posOffset>297873</wp:posOffset>
                  </wp:positionH>
                  <wp:positionV relativeFrom="paragraph">
                    <wp:posOffset>-166255</wp:posOffset>
                  </wp:positionV>
                  <wp:extent cx="2189018" cy="595746"/>
                  <wp:effectExtent l="0" t="0" r="20955" b="13970"/>
                  <wp:wrapNone/>
                  <wp:docPr id="30" name="Flowchart: Termina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189018" cy="59574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56C30" w14:textId="614CE4A5" w:rsidR="00581823" w:rsidRPr="00581823" w:rsidRDefault="00581823">
                              <w:pPr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  <w:rPrChange w:id="390" w:author="Aditya" w:date="2020-10-16T15:09:00Z">
                                    <w:rPr/>
                                  </w:rPrChange>
                                </w:rPr>
                                <w:pPrChange w:id="391" w:author="Aditya" w:date="2020-10-16T15:09:00Z">
                                  <w:pPr/>
                                </w:pPrChange>
                              </w:pPr>
                              <w:ins w:id="392" w:author="Aditya" w:date="2020-10-16T15:09:00Z"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1F18C5AA" id="Flowchart: Terminator 30" o:spid="_x0000_s1035" type="#_x0000_t116" style="position:absolute;margin-left:23.45pt;margin-top:-13.1pt;width:172.35pt;height:4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" fillcolor="#4472c4 [3204]" strokecolor="#1f3763 [1604]" strokeweight="1pt">
                  <v:textbox>
                    <w:txbxContent>
                      <w:p w14:paraId="12356C30" w14:textId="614CE4A5" w:rsidR="00581823" w:rsidRPr="00581823" w:rsidRDefault="00581823">
                        <w:pPr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  <w:rPrChange w:id="483" w:author="Aditya" w:date="2020-10-16T15:09:00Z">
                              <w:rPr/>
                            </w:rPrChange>
                          </w:rPr>
                          <w:pPrChange w:id="484" w:author="Aditya" w:date="2020-10-16T15:09:00Z">
                            <w:pPr/>
                          </w:pPrChange>
                        </w:pPr>
                        <w:ins w:id="485" w:author="Aditya" w:date="2020-10-16T15:09:00Z"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START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393" w:author="Aditya" w:date="2020-10-16T15:12:00Z">
        <w:r>
          <w:rPr>
            <w:sz w:val="32"/>
            <w:szCs w:val="28"/>
          </w:rPr>
          <w:t xml:space="preserve">                                                           Q-11 </w:t>
        </w:r>
      </w:ins>
    </w:p>
    <w:p w14:paraId="196C7821" w14:textId="3465F41C" w:rsidR="00581823" w:rsidRPr="00581823" w:rsidRDefault="00581823">
      <w:pPr>
        <w:rPr>
          <w:sz w:val="32"/>
          <w:szCs w:val="28"/>
          <w:rPrChange w:id="394" w:author="Aditya" w:date="2020-10-16T15:12:00Z">
            <w:rPr/>
          </w:rPrChange>
        </w:rPr>
        <w:pPrChange w:id="395" w:author="Aditya" w:date="2020-10-13T13:32:00Z">
          <w:pPr>
            <w:jc w:val="center"/>
          </w:pPr>
        </w:pPrChange>
      </w:pPr>
      <w:ins w:id="396" w:author="Aditya" w:date="2020-10-16T15:12:00Z"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</w:r>
        <w:r>
          <w:rPr>
            <w:sz w:val="32"/>
            <w:szCs w:val="28"/>
          </w:rPr>
          <w:tab/>
          <w:t>FLOWCHART</w:t>
        </w:r>
      </w:ins>
    </w:p>
    <w:sectPr w:rsidR="00581823" w:rsidRPr="0058182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EB7E4" w14:textId="77777777" w:rsidR="0014332B" w:rsidRDefault="0014332B" w:rsidP="00E420A4">
      <w:pPr>
        <w:spacing w:after="0" w:line="240" w:lineRule="auto"/>
      </w:pPr>
      <w:r>
        <w:separator/>
      </w:r>
    </w:p>
  </w:endnote>
  <w:endnote w:type="continuationSeparator" w:id="0">
    <w:p w14:paraId="0E7BF81F" w14:textId="77777777" w:rsidR="0014332B" w:rsidRDefault="0014332B" w:rsidP="00E4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ustomXmlInsRangeStart w:id="400" w:author="Aditya" w:date="2020-10-20T16:56:00Z"/>
  <w:sdt>
    <w:sdtPr>
      <w:id w:val="-1528477786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400"/>
      <w:p w14:paraId="1D974611" w14:textId="5A5D903B" w:rsidR="00E420A4" w:rsidRDefault="00E420A4">
        <w:pPr>
          <w:pStyle w:val="Footer"/>
          <w:jc w:val="center"/>
          <w:rPr>
            <w:ins w:id="401" w:author="Aditya" w:date="2020-10-20T16:56:00Z"/>
          </w:rPr>
        </w:pPr>
        <w:ins w:id="402" w:author="Aditya" w:date="2020-10-20T16:56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403" w:author="Aditya" w:date="2020-10-20T16:56:00Z"/>
    </w:sdtContent>
  </w:sdt>
  <w:customXmlInsRangeEnd w:id="403"/>
  <w:p w14:paraId="6F4F76C4" w14:textId="77777777" w:rsidR="00E420A4" w:rsidRDefault="00E4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25C6E" w14:textId="77777777" w:rsidR="0014332B" w:rsidRDefault="0014332B" w:rsidP="00E420A4">
      <w:pPr>
        <w:spacing w:after="0" w:line="240" w:lineRule="auto"/>
      </w:pPr>
      <w:r>
        <w:separator/>
      </w:r>
    </w:p>
  </w:footnote>
  <w:footnote w:type="continuationSeparator" w:id="0">
    <w:p w14:paraId="66CC48C4" w14:textId="77777777" w:rsidR="0014332B" w:rsidRDefault="0014332B" w:rsidP="00E42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6B447" w14:textId="2A8EE455" w:rsidR="00E420A4" w:rsidRPr="00E420A4" w:rsidRDefault="00E420A4">
    <w:pPr>
      <w:pStyle w:val="Header"/>
      <w:rPr>
        <w:rFonts w:ascii="Bahnschrift SemiLight Condensed" w:hAnsi="Bahnschrift SemiLight Condensed"/>
        <w:rPrChange w:id="397" w:author="Aditya" w:date="2020-10-20T16:56:00Z">
          <w:rPr/>
        </w:rPrChange>
      </w:rPr>
    </w:pPr>
    <w:ins w:id="398" w:author="Aditya" w:date="2020-10-20T16:55:00Z">
      <w:r w:rsidRPr="00E420A4">
        <w:rPr>
          <w:rFonts w:ascii="Bahnschrift SemiLight Condensed" w:hAnsi="Bahnschrift SemiLight Condensed"/>
          <w:rPrChange w:id="399" w:author="Aditya" w:date="2020-10-20T16:56:00Z">
            <w:rPr/>
          </w:rPrChange>
        </w:rPr>
        <w:t>ADITYA SEHGAL COE-16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55BA7"/>
    <w:multiLevelType w:val="multilevel"/>
    <w:tmpl w:val="9C0E6C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itya">
    <w15:presenceInfo w15:providerId="Windows Live" w15:userId="f9ab81ccec0b83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F2"/>
    <w:rsid w:val="0008659F"/>
    <w:rsid w:val="0010139B"/>
    <w:rsid w:val="0014332B"/>
    <w:rsid w:val="003579DE"/>
    <w:rsid w:val="00581823"/>
    <w:rsid w:val="00877AFA"/>
    <w:rsid w:val="00B33FC3"/>
    <w:rsid w:val="00C118FB"/>
    <w:rsid w:val="00C147ED"/>
    <w:rsid w:val="00C36225"/>
    <w:rsid w:val="00CC0AF2"/>
    <w:rsid w:val="00DD2787"/>
    <w:rsid w:val="00DD4B3F"/>
    <w:rsid w:val="00E4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2ABF"/>
  <w15:chartTrackingRefBased/>
  <w15:docId w15:val="{4ED2EE5C-C335-4B00-8A0B-00BCD0B7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AF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AF2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A4"/>
  </w:style>
  <w:style w:type="paragraph" w:styleId="Footer">
    <w:name w:val="footer"/>
    <w:basedOn w:val="Normal"/>
    <w:link w:val="FooterChar"/>
    <w:uiPriority w:val="99"/>
    <w:unhideWhenUsed/>
    <w:rsid w:val="00E42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2020-10-16T09:42:00Z</dcterms:created>
  <dcterms:modified xsi:type="dcterms:W3CDTF">2020-10-22T07:02:00Z</dcterms:modified>
</cp:coreProperties>
</file>